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0"/>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pPr>
      <w: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p>
    <w:p>
      <w:pPr>
        <w:spacing w:line="360" w:lineRule="auto"/>
        <w:ind w:firstLine="708"/>
        <w:rPr>
          <w:shd w:val="clear" w:color="auto" w:fill="F7F7F8"/>
        </w:rPr>
      </w:pPr>
      <w:r>
        <w:rPr>
          <w:shd w:val="clear" w:color="auto" w:fill="F7F7F8"/>
        </w:rPr>
        <w:tab/>
      </w:r>
      <w:r>
        <w:rPr>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rPr>
          <w:shd w:val="clear" w:color="auto" w:fill="F7F7F8"/>
        </w:rPr>
      </w:pPr>
      <w:r>
        <w:rPr>
          <w:shd w:val="clear" w:color="auto" w:fill="F7F7F8"/>
        </w:rP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p>
    <w:p>
      <w:pPr>
        <w:spacing w:line="360" w:lineRule="auto"/>
        <w:ind w:firstLine="708"/>
        <w:rPr>
          <w:shd w:val="clear" w:color="auto" w:fill="F7F7F8"/>
        </w:rPr>
      </w:pPr>
      <w:r>
        <w:rPr>
          <w:shd w:val="clear" w:color="auto" w:fill="F7F7F8"/>
        </w:rP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rPr>
          <w:shd w:val="clear" w:color="auto" w:fill="F7F7F8"/>
        </w:rPr>
      </w:pPr>
      <w:r>
        <w:rPr>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rPr>
          <w:shd w:val="clear" w:color="auto" w:fill="F7F7F8"/>
        </w:rPr>
      </w:pPr>
      <w:r>
        <w:rPr>
          <w:shd w:val="clear" w:color="auto" w:fill="F7F7F8"/>
        </w:rP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rPr>
          <w:shd w:val="clear" w:color="auto" w:fill="F7F7F8"/>
        </w:rPr>
      </w:pPr>
      <w:r>
        <w:rPr>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line="360" w:lineRule="auto"/>
        <w:ind w:firstLine="0"/>
        <w:rPr>
          <w:color w:val="000000"/>
          <w:sz w:val="22"/>
          <w:szCs w:val="22"/>
        </w:rPr>
      </w:pP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rFonts w:hint="default"/>
          <w:b w:val="0"/>
          <w:bCs/>
          <w:color w:val="000000" w:themeColor="text1"/>
          <w:lang w:val="pt-PT"/>
          <w14:textFill>
            <w14:solidFill>
              <w14:schemeClr w14:val="tx1"/>
            </w14:solidFill>
          </w14:textFill>
        </w:rPr>
      </w:pPr>
      <w:ins w:id="0" w:author="aluno" w:date="2023-05-23T11:12:55Z">
        <w:r>
          <w:rPr>
            <w:rFonts w:hint="default"/>
            <w:b w:val="0"/>
            <w:bCs/>
            <w:color w:val="000000" w:themeColor="text1"/>
            <w:lang w:val="pt-PT"/>
            <w14:textFill>
              <w14:solidFill>
                <w14:schemeClr w14:val="tx1"/>
              </w14:solidFill>
            </w14:textFill>
          </w:rPr>
          <w:drawing>
            <wp:inline distT="0" distB="0" distL="114300" distR="114300">
              <wp:extent cx="5781040" cy="4815840"/>
              <wp:effectExtent l="0" t="0" r="10160" b="381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781040" cy="4815840"/>
                      </a:xfrm>
                      <a:prstGeom prst="rect">
                        <a:avLst/>
                      </a:prstGeom>
                      <a:ln>
                        <a:noFill/>
                      </a:ln>
                    </pic:spPr>
                  </pic:pic>
                </a:graphicData>
              </a:graphic>
            </wp:inline>
          </w:drawing>
        </w:r>
      </w:ins>
    </w:p>
    <w:p>
      <w:pPr>
        <w:ind w:firstLine="0"/>
        <w:rPr>
          <w:rFonts w:hint="default"/>
          <w:b/>
          <w:color w:val="auto"/>
          <w:lang w:val="pt-PT"/>
        </w:rPr>
      </w:pPr>
      <w:r>
        <w:rPr>
          <w:rFonts w:hint="default"/>
          <w:b/>
          <w:color w:val="auto"/>
          <w:lang w:val="pt-PT"/>
        </w:rPr>
        <w:t xml:space="preserve"> </w:t>
      </w:r>
    </w:p>
    <w:p>
      <w:pPr>
        <w:pStyle w:val="3"/>
        <w:spacing w:before="0" w:after="0"/>
      </w:pPr>
      <w:bookmarkStart w:id="7" w:name="_Toc119164368"/>
      <w:r>
        <w:t>5.1 Requisitos</w:t>
      </w:r>
      <w:bookmarkEnd w:id="7"/>
      <w:r>
        <w:t xml:space="preserve"> </w:t>
      </w:r>
      <w:bookmarkStart w:id="33" w:name="_GoBack"/>
      <w:bookmarkEnd w:id="33"/>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uno">
    <w15:presenceInfo w15:providerId="None" w15:userId="al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trackRevisions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1C2BD7"/>
    <w:rsid w:val="00203E66"/>
    <w:rsid w:val="00255A8F"/>
    <w:rsid w:val="002A12B1"/>
    <w:rsid w:val="003158C0"/>
    <w:rsid w:val="003A4071"/>
    <w:rsid w:val="00411101"/>
    <w:rsid w:val="00471584"/>
    <w:rsid w:val="00847FDD"/>
    <w:rsid w:val="00AB6281"/>
    <w:rsid w:val="00F03BDF"/>
    <w:rsid w:val="00F06513"/>
    <w:rsid w:val="00F24DF5"/>
    <w:rsid w:val="2BFF5FDD"/>
    <w:rsid w:val="F5AEA2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39"/>
    <w:semiHidden/>
    <w:unhideWhenUsed/>
    <w:uiPriority w:val="99"/>
    <w:pPr>
      <w:spacing w:line="240" w:lineRule="auto"/>
    </w:pPr>
    <w:rPr>
      <w:sz w:val="20"/>
      <w:szCs w:val="20"/>
    </w:rPr>
  </w:style>
  <w:style w:type="paragraph" w:styleId="12">
    <w:name w:val="annotation subject"/>
    <w:basedOn w:val="11"/>
    <w:next w:val="11"/>
    <w:link w:val="40"/>
    <w:semiHidden/>
    <w:unhideWhenUsed/>
    <w:qFormat/>
    <w:uiPriority w:val="99"/>
    <w:rPr>
      <w:b/>
      <w:bCs/>
    </w:rPr>
  </w:style>
  <w:style w:type="character" w:styleId="13">
    <w:name w:val="footnote reference"/>
    <w:semiHidden/>
    <w:unhideWhenUsed/>
    <w:uiPriority w:val="99"/>
    <w:rPr>
      <w:vertAlign w:val="superscript"/>
    </w:rPr>
  </w:style>
  <w:style w:type="paragraph" w:styleId="14">
    <w:name w:val="footnote text"/>
    <w:basedOn w:val="1"/>
    <w:link w:val="25"/>
    <w:qFormat/>
    <w:uiPriority w:val="0"/>
    <w:pPr>
      <w:suppressLineNumbers/>
      <w:suppressAutoHyphens/>
    </w:pPr>
    <w:rPr>
      <w:rFonts w:eastAsia="Times New Roman"/>
      <w:sz w:val="20"/>
      <w:szCs w:val="20"/>
      <w:lang w:eastAsia="zh-CN"/>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unhideWhenUsed/>
    <w:qFormat/>
    <w:uiPriority w:val="39"/>
    <w:pPr>
      <w:tabs>
        <w:tab w:val="left" w:pos="1100"/>
        <w:tab w:val="right" w:pos="9061"/>
      </w:tabs>
      <w:spacing w:line="360" w:lineRule="auto"/>
    </w:pPr>
  </w:style>
  <w:style w:type="paragraph" w:styleId="21">
    <w:name w:val="toc 2"/>
    <w:basedOn w:val="1"/>
    <w:next w:val="1"/>
    <w:unhideWhenUsed/>
    <w:uiPriority w:val="39"/>
    <w:pPr>
      <w:spacing w:after="100"/>
      <w:ind w:left="240"/>
    </w:pPr>
  </w:style>
  <w:style w:type="paragraph" w:styleId="22">
    <w:name w:val="toc 3"/>
    <w:basedOn w:val="1"/>
    <w:next w:val="1"/>
    <w:unhideWhenUsed/>
    <w:uiPriority w:val="39"/>
    <w:pPr>
      <w:spacing w:after="100"/>
      <w:ind w:left="480"/>
    </w:pPr>
  </w:style>
  <w:style w:type="table" w:customStyle="1" w:styleId="23">
    <w:name w:val="Table Normal1"/>
    <w:qFormat/>
    <w:uiPriority w:val="0"/>
    <w:tblPr>
      <w:tblCellMar>
        <w:top w:w="0" w:type="dxa"/>
        <w:left w:w="0" w:type="dxa"/>
        <w:bottom w:w="0" w:type="dxa"/>
        <w:right w:w="0" w:type="dxa"/>
      </w:tblCellMar>
    </w:tblPr>
  </w:style>
  <w:style w:type="table" w:customStyle="1" w:styleId="24">
    <w:name w:val="Table Normal2"/>
    <w:uiPriority w:val="0"/>
    <w:tblPr>
      <w:tblCellMar>
        <w:top w:w="0" w:type="dxa"/>
        <w:left w:w="0" w:type="dxa"/>
        <w:bottom w:w="0" w:type="dxa"/>
        <w:right w:w="0" w:type="dxa"/>
      </w:tblCellMar>
    </w:tblPr>
  </w:style>
  <w:style w:type="character" w:customStyle="1" w:styleId="25">
    <w:name w:val="Texto de nota de rodapé Char"/>
    <w:basedOn w:val="8"/>
    <w:link w:val="14"/>
    <w:uiPriority w:val="0"/>
    <w:rPr>
      <w:rFonts w:eastAsia="Times New Roman"/>
      <w:sz w:val="20"/>
      <w:szCs w:val="20"/>
      <w:lang w:eastAsia="zh-CN"/>
    </w:rPr>
  </w:style>
  <w:style w:type="paragraph" w:customStyle="1" w:styleId="26">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7">
    <w:name w:val="List Paragraph"/>
    <w:basedOn w:val="1"/>
    <w:qFormat/>
    <w:uiPriority w:val="34"/>
    <w:pPr>
      <w:ind w:left="720"/>
      <w:contextualSpacing/>
    </w:pPr>
  </w:style>
  <w:style w:type="paragraph" w:styleId="28">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9">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0">
    <w:name w:val="_Style 26"/>
    <w:basedOn w:val="24"/>
    <w:uiPriority w:val="0"/>
    <w:tblPr>
      <w:tblCellMar>
        <w:left w:w="115" w:type="dxa"/>
        <w:right w:w="115" w:type="dxa"/>
      </w:tblCellMar>
    </w:tblPr>
  </w:style>
  <w:style w:type="table" w:customStyle="1" w:styleId="31">
    <w:name w:val="_Style 27"/>
    <w:basedOn w:val="24"/>
    <w:qFormat/>
    <w:uiPriority w:val="0"/>
    <w:tblPr>
      <w:tblCellMar>
        <w:left w:w="115" w:type="dxa"/>
        <w:right w:w="115" w:type="dxa"/>
      </w:tblCellMar>
    </w:tblPr>
  </w:style>
  <w:style w:type="table" w:customStyle="1" w:styleId="32">
    <w:name w:val="_Style 28"/>
    <w:basedOn w:val="24"/>
    <w:uiPriority w:val="0"/>
    <w:tblPr>
      <w:tblCellMar>
        <w:left w:w="115" w:type="dxa"/>
        <w:right w:w="115" w:type="dxa"/>
      </w:tblCellMar>
    </w:tblPr>
  </w:style>
  <w:style w:type="table" w:customStyle="1" w:styleId="33">
    <w:name w:val="_Style 29"/>
    <w:basedOn w:val="24"/>
    <w:qFormat/>
    <w:uiPriority w:val="0"/>
    <w:tblPr>
      <w:tblCellMar>
        <w:top w:w="100" w:type="dxa"/>
        <w:left w:w="100" w:type="dxa"/>
        <w:bottom w:w="100" w:type="dxa"/>
        <w:right w:w="100" w:type="dxa"/>
      </w:tblCellMar>
    </w:tblPr>
  </w:style>
  <w:style w:type="table" w:customStyle="1" w:styleId="34">
    <w:name w:val="_Style 30"/>
    <w:basedOn w:val="24"/>
    <w:qFormat/>
    <w:uiPriority w:val="0"/>
    <w:tblPr>
      <w:tblCellMar>
        <w:top w:w="100" w:type="dxa"/>
        <w:left w:w="100" w:type="dxa"/>
        <w:bottom w:w="100" w:type="dxa"/>
        <w:right w:w="100" w:type="dxa"/>
      </w:tblCellMar>
    </w:tblPr>
  </w:style>
  <w:style w:type="table" w:customStyle="1" w:styleId="35">
    <w:name w:val="_Style 31"/>
    <w:basedOn w:val="24"/>
    <w:uiPriority w:val="0"/>
    <w:tblPr>
      <w:tblCellMar>
        <w:top w:w="100" w:type="dxa"/>
        <w:left w:w="100" w:type="dxa"/>
        <w:bottom w:w="100" w:type="dxa"/>
        <w:right w:w="100" w:type="dxa"/>
      </w:tblCellMar>
    </w:tblPr>
  </w:style>
  <w:style w:type="table" w:customStyle="1" w:styleId="36">
    <w:name w:val="_Style 32"/>
    <w:basedOn w:val="24"/>
    <w:uiPriority w:val="0"/>
    <w:tblPr>
      <w:tblCellMar>
        <w:top w:w="100" w:type="dxa"/>
        <w:left w:w="100" w:type="dxa"/>
        <w:bottom w:w="100" w:type="dxa"/>
        <w:right w:w="100" w:type="dxa"/>
      </w:tblCellMar>
    </w:tblPr>
  </w:style>
  <w:style w:type="table" w:customStyle="1" w:styleId="37">
    <w:name w:val="_Style 33"/>
    <w:basedOn w:val="24"/>
    <w:uiPriority w:val="0"/>
    <w:tblPr>
      <w:tblCellMar>
        <w:top w:w="100" w:type="dxa"/>
        <w:left w:w="100" w:type="dxa"/>
        <w:bottom w:w="100" w:type="dxa"/>
        <w:right w:w="100" w:type="dxa"/>
      </w:tblCellMar>
    </w:tblPr>
  </w:style>
  <w:style w:type="paragraph" w:customStyle="1" w:styleId="38">
    <w:name w:val="Revision"/>
    <w:hidden/>
    <w:semiHidden/>
    <w:uiPriority w:val="99"/>
    <w:rPr>
      <w:rFonts w:ascii="Arial" w:hAnsi="Arial" w:eastAsia="Arial" w:cs="Arial"/>
      <w:sz w:val="24"/>
      <w:szCs w:val="24"/>
      <w:lang w:val="pt-BR" w:eastAsia="pt-BR" w:bidi="ar-SA"/>
    </w:rPr>
  </w:style>
  <w:style w:type="character" w:customStyle="1" w:styleId="39">
    <w:name w:val="Texto de comentário Char"/>
    <w:basedOn w:val="8"/>
    <w:link w:val="11"/>
    <w:semiHidden/>
    <w:uiPriority w:val="99"/>
  </w:style>
  <w:style w:type="character" w:customStyle="1" w:styleId="40">
    <w:name w:val="Assunto do comentário Char"/>
    <w:basedOn w:val="39"/>
    <w:link w:val="12"/>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2222</Words>
  <Characters>12002</Characters>
  <Lines>100</Lines>
  <Paragraphs>28</Paragraphs>
  <TotalTime>36</TotalTime>
  <ScaleCrop>false</ScaleCrop>
  <LinksUpToDate>false</LinksUpToDate>
  <CharactersWithSpaces>14196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2023-05-22T22:46:00Z</dcterms:created>
  <dc:creator>Microsoft</dc:creator>
  <cp:lastModifiedBy>aluno</cp:lastModifiedBy>
  <dcterms:modified xsi:type="dcterms:W3CDTF">2023-05-23T11:14:45Z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